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A8CA8" w14:textId="1AEA081C" w:rsidR="004F256E" w:rsidRPr="007115B0" w:rsidRDefault="007115B0">
      <w:pPr>
        <w:rPr>
          <w:rFonts w:ascii="Times New Roman" w:hAnsi="Times New Roman" w:cs="Times New Roman"/>
        </w:rPr>
      </w:pPr>
      <w:r w:rsidRPr="007115B0">
        <w:rPr>
          <w:rFonts w:ascii="Times New Roman" w:hAnsi="Times New Roman" w:cs="Times New Roman"/>
        </w:rPr>
        <w:t>Dear Professor Isaac</w:t>
      </w:r>
      <w:r w:rsidR="005C6066">
        <w:rPr>
          <w:rFonts w:ascii="Times New Roman" w:hAnsi="Times New Roman" w:cs="Times New Roman"/>
        </w:rPr>
        <w:t>,</w:t>
      </w:r>
    </w:p>
    <w:p w14:paraId="78A2BB15" w14:textId="77777777" w:rsidR="007115B0" w:rsidRPr="007115B0" w:rsidRDefault="007115B0">
      <w:pPr>
        <w:rPr>
          <w:rFonts w:ascii="Times New Roman" w:hAnsi="Times New Roman" w:cs="Times New Roman"/>
        </w:rPr>
      </w:pPr>
    </w:p>
    <w:p w14:paraId="4126B4D0" w14:textId="551B7F28" w:rsidR="00C47761" w:rsidRDefault="007115B0" w:rsidP="007115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15B0">
        <w:rPr>
          <w:rFonts w:ascii="Times New Roman" w:hAnsi="Times New Roman" w:cs="Times New Roman"/>
        </w:rPr>
        <w:tab/>
        <w:t>Our article</w:t>
      </w:r>
      <w:r w:rsidR="009D192E">
        <w:rPr>
          <w:rFonts w:ascii="Times New Roman" w:hAnsi="Times New Roman" w:cs="Times New Roman"/>
        </w:rPr>
        <w:t>,</w:t>
      </w:r>
      <w:r w:rsidRPr="007115B0">
        <w:rPr>
          <w:rFonts w:ascii="Times New Roman" w:hAnsi="Times New Roman" w:cs="Times New Roman"/>
        </w:rPr>
        <w:t xml:space="preserve"> “Is the Tea Party Libertarian, Authoritarian, or Something Else</w:t>
      </w:r>
      <w:r w:rsidR="009D192E">
        <w:rPr>
          <w:rFonts w:ascii="Times New Roman" w:hAnsi="Times New Roman" w:cs="Times New Roman"/>
        </w:rPr>
        <w:t>?</w:t>
      </w:r>
      <w:r w:rsidRPr="007115B0">
        <w:rPr>
          <w:rFonts w:ascii="Times New Roman" w:hAnsi="Times New Roman" w:cs="Times New Roman"/>
        </w:rPr>
        <w:t xml:space="preserve">” </w:t>
      </w:r>
      <w:r w:rsidR="009D192E">
        <w:rPr>
          <w:rFonts w:ascii="Times New Roman" w:hAnsi="Times New Roman" w:cs="Times New Roman"/>
        </w:rPr>
        <w:t>develops and tests a novel hypothesis about the</w:t>
      </w:r>
      <w:r w:rsidRPr="007115B0">
        <w:rPr>
          <w:rFonts w:ascii="Times New Roman" w:hAnsi="Times New Roman" w:cs="Times New Roman"/>
        </w:rPr>
        <w:t xml:space="preserve"> ideological </w:t>
      </w:r>
      <w:r w:rsidR="009D192E">
        <w:rPr>
          <w:rFonts w:ascii="Times New Roman" w:hAnsi="Times New Roman" w:cs="Times New Roman"/>
        </w:rPr>
        <w:t>sources</w:t>
      </w:r>
      <w:r w:rsidR="009D192E" w:rsidRPr="007115B0"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 xml:space="preserve">of </w:t>
      </w:r>
      <w:r w:rsidR="009D192E">
        <w:rPr>
          <w:rFonts w:ascii="Times New Roman" w:hAnsi="Times New Roman" w:cs="Times New Roman"/>
        </w:rPr>
        <w:t xml:space="preserve">support for the </w:t>
      </w:r>
      <w:r w:rsidRPr="007115B0">
        <w:rPr>
          <w:rFonts w:ascii="Times New Roman" w:hAnsi="Times New Roman" w:cs="Times New Roman"/>
        </w:rPr>
        <w:t xml:space="preserve">Tea </w:t>
      </w:r>
      <w:r w:rsidR="009D192E">
        <w:rPr>
          <w:rFonts w:ascii="Times New Roman" w:hAnsi="Times New Roman" w:cs="Times New Roman"/>
        </w:rPr>
        <w:t>Party</w:t>
      </w:r>
      <w:r w:rsidRPr="007115B0">
        <w:rPr>
          <w:rFonts w:ascii="Times New Roman" w:hAnsi="Times New Roman" w:cs="Times New Roman"/>
        </w:rPr>
        <w:t xml:space="preserve">. </w:t>
      </w:r>
      <w:r w:rsidR="005C6066">
        <w:rPr>
          <w:rFonts w:ascii="Times New Roman" w:hAnsi="Times New Roman" w:cs="Times New Roman"/>
        </w:rPr>
        <w:t xml:space="preserve">Ever </w:t>
      </w:r>
      <w:r w:rsidR="005C6066" w:rsidRPr="007115B0">
        <w:rPr>
          <w:rFonts w:ascii="Times New Roman" w:hAnsi="Times New Roman" w:cs="Times New Roman"/>
        </w:rPr>
        <w:t>since the movement first emerged in early 2009</w:t>
      </w:r>
      <w:r w:rsidR="005C6066">
        <w:rPr>
          <w:rFonts w:ascii="Times New Roman" w:hAnsi="Times New Roman" w:cs="Times New Roman"/>
        </w:rPr>
        <w:t>, b</w:t>
      </w:r>
      <w:r w:rsidRPr="007115B0">
        <w:rPr>
          <w:rFonts w:ascii="Times New Roman" w:hAnsi="Times New Roman" w:cs="Times New Roman"/>
        </w:rPr>
        <w:t xml:space="preserve">oth scholarly research and press accounts of the Tea Party have struggled to </w:t>
      </w:r>
      <w:r w:rsidR="005C6066">
        <w:rPr>
          <w:rFonts w:ascii="Times New Roman" w:hAnsi="Times New Roman" w:cs="Times New Roman"/>
        </w:rPr>
        <w:t>understand the</w:t>
      </w:r>
      <w:r w:rsidR="005C6066" w:rsidRPr="007115B0">
        <w:rPr>
          <w:rFonts w:ascii="Times New Roman" w:hAnsi="Times New Roman" w:cs="Times New Roman"/>
        </w:rPr>
        <w:t xml:space="preserve"> </w:t>
      </w:r>
      <w:r w:rsidR="005C6066">
        <w:rPr>
          <w:rFonts w:ascii="Times New Roman" w:hAnsi="Times New Roman" w:cs="Times New Roman"/>
        </w:rPr>
        <w:t>contradiction</w:t>
      </w:r>
      <w:r w:rsidR="005C6066" w:rsidRPr="007115B0">
        <w:rPr>
          <w:rFonts w:ascii="Times New Roman" w:hAnsi="Times New Roman" w:cs="Times New Roman"/>
        </w:rPr>
        <w:t xml:space="preserve"> between </w:t>
      </w:r>
      <w:r w:rsidR="005C6066">
        <w:rPr>
          <w:rFonts w:ascii="Times New Roman" w:hAnsi="Times New Roman" w:cs="Times New Roman"/>
        </w:rPr>
        <w:t xml:space="preserve">its </w:t>
      </w:r>
      <w:r w:rsidR="005C6066" w:rsidRPr="007115B0">
        <w:rPr>
          <w:rFonts w:ascii="Times New Roman" w:hAnsi="Times New Roman" w:cs="Times New Roman"/>
        </w:rPr>
        <w:t xml:space="preserve">libertarian and </w:t>
      </w:r>
      <w:r w:rsidR="005C6066">
        <w:rPr>
          <w:rFonts w:ascii="Times New Roman" w:hAnsi="Times New Roman" w:cs="Times New Roman"/>
        </w:rPr>
        <w:t>authoritarian currents</w:t>
      </w:r>
      <w:r w:rsidRPr="007115B0">
        <w:rPr>
          <w:rFonts w:ascii="Times New Roman" w:hAnsi="Times New Roman" w:cs="Times New Roman"/>
        </w:rPr>
        <w:t>. To resolve thi</w:t>
      </w:r>
      <w:r w:rsidR="00072BB9">
        <w:rPr>
          <w:rFonts w:ascii="Times New Roman" w:hAnsi="Times New Roman" w:cs="Times New Roman"/>
        </w:rPr>
        <w:t xml:space="preserve">s puzzle, our paper has taken an </w:t>
      </w:r>
      <w:r w:rsidRPr="007115B0">
        <w:rPr>
          <w:rFonts w:ascii="Times New Roman" w:hAnsi="Times New Roman" w:cs="Times New Roman"/>
        </w:rPr>
        <w:t xml:space="preserve">unorthodox approach of blending </w:t>
      </w:r>
      <w:r w:rsidR="00C47761">
        <w:rPr>
          <w:rFonts w:ascii="Times New Roman" w:hAnsi="Times New Roman" w:cs="Times New Roman"/>
        </w:rPr>
        <w:t xml:space="preserve">historical </w:t>
      </w:r>
      <w:r w:rsidRPr="007115B0">
        <w:rPr>
          <w:rFonts w:ascii="Times New Roman" w:hAnsi="Times New Roman" w:cs="Times New Roman"/>
        </w:rPr>
        <w:t xml:space="preserve">political theory and quantitative </w:t>
      </w:r>
      <w:r w:rsidR="00C47761">
        <w:rPr>
          <w:rFonts w:ascii="Times New Roman" w:hAnsi="Times New Roman" w:cs="Times New Roman"/>
        </w:rPr>
        <w:t>methods</w:t>
      </w:r>
      <w:r w:rsidRPr="007115B0">
        <w:rPr>
          <w:rFonts w:ascii="Times New Roman" w:hAnsi="Times New Roman" w:cs="Times New Roman"/>
        </w:rPr>
        <w:t xml:space="preserve">. </w:t>
      </w:r>
    </w:p>
    <w:p w14:paraId="06C3C141" w14:textId="77777777" w:rsidR="00C47761" w:rsidRDefault="00C47761" w:rsidP="007115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8AAD19" w14:textId="1574AE93" w:rsidR="007115B0" w:rsidRDefault="007115B0" w:rsidP="00706A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115B0">
        <w:rPr>
          <w:rFonts w:ascii="Times New Roman" w:hAnsi="Times New Roman" w:cs="Times New Roman"/>
        </w:rPr>
        <w:t xml:space="preserve">From Nietzsche we take the idea of </w:t>
      </w:r>
      <w:proofErr w:type="spellStart"/>
      <w:r w:rsidRPr="007115B0">
        <w:rPr>
          <w:rFonts w:ascii="Times New Roman" w:hAnsi="Times New Roman" w:cs="Times New Roman"/>
        </w:rPr>
        <w:t>misarchism</w:t>
      </w:r>
      <w:proofErr w:type="spellEnd"/>
      <w:r w:rsidRPr="007115B0">
        <w:rPr>
          <w:rFonts w:ascii="Times New Roman" w:hAnsi="Times New Roman" w:cs="Times New Roman"/>
        </w:rPr>
        <w:t>; it was his term to describe the laissez-faire ideology of Herbert Spencer</w:t>
      </w:r>
      <w:r w:rsidR="00706AF2">
        <w:rPr>
          <w:rFonts w:ascii="Times New Roman" w:hAnsi="Times New Roman" w:cs="Times New Roman"/>
        </w:rPr>
        <w:t xml:space="preserve">, who combined </w:t>
      </w:r>
      <w:r w:rsidRPr="007115B0">
        <w:rPr>
          <w:rFonts w:ascii="Times New Roman" w:hAnsi="Times New Roman" w:cs="Times New Roman"/>
        </w:rPr>
        <w:t xml:space="preserve">three disparate </w:t>
      </w:r>
      <w:r w:rsidR="00C47761">
        <w:rPr>
          <w:rFonts w:ascii="Times New Roman" w:hAnsi="Times New Roman" w:cs="Times New Roman"/>
        </w:rPr>
        <w:t>attitudes</w:t>
      </w:r>
      <w:r w:rsidR="00C47761" w:rsidRPr="007115B0"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>–</w:t>
      </w:r>
      <w:r w:rsidR="00C47761"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 xml:space="preserve">anti-government, pro-state, and moralistic – into a single </w:t>
      </w:r>
      <w:r w:rsidR="00706AF2">
        <w:rPr>
          <w:rFonts w:ascii="Times New Roman" w:hAnsi="Times New Roman" w:cs="Times New Roman"/>
        </w:rPr>
        <w:t>perspective</w:t>
      </w:r>
      <w:r w:rsidRPr="007115B0">
        <w:rPr>
          <w:rFonts w:ascii="Times New Roman" w:hAnsi="Times New Roman" w:cs="Times New Roman"/>
        </w:rPr>
        <w:t>. We examine Spencer’s political philosophy</w:t>
      </w:r>
      <w:r w:rsidR="00072BB9">
        <w:rPr>
          <w:rFonts w:ascii="Times New Roman" w:hAnsi="Times New Roman" w:cs="Times New Roman"/>
        </w:rPr>
        <w:t xml:space="preserve"> and Nietzsche’s critique of it</w:t>
      </w:r>
      <w:r w:rsidRPr="007115B0">
        <w:rPr>
          <w:rFonts w:ascii="Times New Roman" w:hAnsi="Times New Roman" w:cs="Times New Roman"/>
        </w:rPr>
        <w:t xml:space="preserve"> to demonstrate how it is distinct from both libertarianism and conventional conservatism. </w:t>
      </w:r>
      <w:r w:rsidR="005C6066">
        <w:rPr>
          <w:rFonts w:ascii="Times New Roman" w:hAnsi="Times New Roman" w:cs="Times New Roman"/>
        </w:rPr>
        <w:t xml:space="preserve">We </w:t>
      </w:r>
      <w:r w:rsidRPr="007115B0">
        <w:rPr>
          <w:rFonts w:ascii="Times New Roman" w:hAnsi="Times New Roman" w:cs="Times New Roman"/>
        </w:rPr>
        <w:t xml:space="preserve">then </w:t>
      </w:r>
      <w:r w:rsidR="00C47761">
        <w:rPr>
          <w:rFonts w:ascii="Times New Roman" w:hAnsi="Times New Roman" w:cs="Times New Roman"/>
        </w:rPr>
        <w:t>conduct</w:t>
      </w:r>
      <w:r w:rsidR="00C47761" w:rsidRPr="007115B0"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>a factor analysis of nine different attitudes from the 2012 American National Election Study. We</w:t>
      </w:r>
      <w:r w:rsidR="00C47761"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 xml:space="preserve">demonstrate that </w:t>
      </w:r>
      <w:proofErr w:type="spellStart"/>
      <w:r w:rsidRPr="007115B0">
        <w:rPr>
          <w:rFonts w:ascii="Times New Roman" w:hAnsi="Times New Roman" w:cs="Times New Roman"/>
        </w:rPr>
        <w:t>statism</w:t>
      </w:r>
      <w:proofErr w:type="spellEnd"/>
      <w:r w:rsidRPr="007115B0">
        <w:rPr>
          <w:rFonts w:ascii="Times New Roman" w:hAnsi="Times New Roman" w:cs="Times New Roman"/>
        </w:rPr>
        <w:t xml:space="preserve"> and moral traditionalism are </w:t>
      </w:r>
      <w:proofErr w:type="spellStart"/>
      <w:r w:rsidRPr="007115B0">
        <w:rPr>
          <w:rFonts w:ascii="Times New Roman" w:hAnsi="Times New Roman" w:cs="Times New Roman"/>
        </w:rPr>
        <w:t>intercorrelated</w:t>
      </w:r>
      <w:proofErr w:type="spellEnd"/>
      <w:r w:rsidRPr="007115B0">
        <w:rPr>
          <w:rFonts w:ascii="Times New Roman" w:hAnsi="Times New Roman" w:cs="Times New Roman"/>
        </w:rPr>
        <w:t xml:space="preserve"> on a dimension distinct from attitudes toward government.</w:t>
      </w:r>
      <w:r w:rsidR="00C47761">
        <w:rPr>
          <w:rFonts w:ascii="Times New Roman" w:hAnsi="Times New Roman" w:cs="Times New Roman"/>
        </w:rPr>
        <w:t xml:space="preserve"> </w:t>
      </w:r>
      <w:r w:rsidR="00706AF2">
        <w:rPr>
          <w:rFonts w:ascii="Times New Roman" w:hAnsi="Times New Roman" w:cs="Times New Roman"/>
        </w:rPr>
        <w:t>Regression</w:t>
      </w:r>
      <w:r w:rsidRPr="007115B0">
        <w:rPr>
          <w:rFonts w:ascii="Times New Roman" w:hAnsi="Times New Roman" w:cs="Times New Roman"/>
        </w:rPr>
        <w:t xml:space="preserve"> analysis </w:t>
      </w:r>
      <w:r w:rsidR="00706AF2">
        <w:rPr>
          <w:rFonts w:ascii="Times New Roman" w:hAnsi="Times New Roman" w:cs="Times New Roman"/>
        </w:rPr>
        <w:t xml:space="preserve">then </w:t>
      </w:r>
      <w:r w:rsidRPr="007115B0">
        <w:rPr>
          <w:rFonts w:ascii="Times New Roman" w:hAnsi="Times New Roman" w:cs="Times New Roman"/>
        </w:rPr>
        <w:t>shows that the interaction of anti</w:t>
      </w:r>
      <w:r>
        <w:rPr>
          <w:rFonts w:ascii="Times New Roman" w:hAnsi="Times New Roman" w:cs="Times New Roman"/>
        </w:rPr>
        <w:t xml:space="preserve">-government and morally statist </w:t>
      </w:r>
      <w:r w:rsidRPr="007115B0">
        <w:rPr>
          <w:rFonts w:ascii="Times New Roman" w:hAnsi="Times New Roman" w:cs="Times New Roman"/>
        </w:rPr>
        <w:t>ideological factors is one of the strongest and most robust predictors of Tea Party</w:t>
      </w:r>
      <w:r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 xml:space="preserve">support. </w:t>
      </w:r>
      <w:r w:rsidR="005C6066">
        <w:rPr>
          <w:rFonts w:ascii="Times New Roman" w:hAnsi="Times New Roman" w:cs="Times New Roman"/>
        </w:rPr>
        <w:t xml:space="preserve">Multiple robustness checks </w:t>
      </w:r>
      <w:r>
        <w:rPr>
          <w:rFonts w:ascii="Times New Roman" w:hAnsi="Times New Roman" w:cs="Times New Roman"/>
        </w:rPr>
        <w:t xml:space="preserve">suggest </w:t>
      </w:r>
      <w:r w:rsidRPr="007115B0">
        <w:rPr>
          <w:rFonts w:ascii="Times New Roman" w:hAnsi="Times New Roman" w:cs="Times New Roman"/>
        </w:rPr>
        <w:t xml:space="preserve">that the correlation between </w:t>
      </w:r>
      <w:proofErr w:type="spellStart"/>
      <w:r w:rsidRPr="007115B0">
        <w:rPr>
          <w:rFonts w:ascii="Times New Roman" w:hAnsi="Times New Roman" w:cs="Times New Roman"/>
        </w:rPr>
        <w:t>misarchism</w:t>
      </w:r>
      <w:proofErr w:type="spellEnd"/>
      <w:r w:rsidRPr="007115B0">
        <w:rPr>
          <w:rFonts w:ascii="Times New Roman" w:hAnsi="Times New Roman" w:cs="Times New Roman"/>
        </w:rPr>
        <w:t xml:space="preserve"> and support for the Tea Party is not an</w:t>
      </w:r>
      <w:r>
        <w:rPr>
          <w:rFonts w:ascii="Times New Roman" w:hAnsi="Times New Roman" w:cs="Times New Roman"/>
        </w:rPr>
        <w:t xml:space="preserve"> </w:t>
      </w:r>
      <w:r w:rsidRPr="007115B0">
        <w:rPr>
          <w:rFonts w:ascii="Times New Roman" w:hAnsi="Times New Roman" w:cs="Times New Roman"/>
        </w:rPr>
        <w:t xml:space="preserve">artifact of model selection, missing values, or </w:t>
      </w:r>
      <w:r w:rsidR="00706AF2">
        <w:rPr>
          <w:rFonts w:ascii="Times New Roman" w:hAnsi="Times New Roman" w:cs="Times New Roman"/>
        </w:rPr>
        <w:t>parametric modeling assumptions</w:t>
      </w:r>
      <w:r w:rsidRPr="007115B0">
        <w:rPr>
          <w:rFonts w:ascii="Times New Roman" w:hAnsi="Times New Roman" w:cs="Times New Roman"/>
        </w:rPr>
        <w:t>.</w:t>
      </w:r>
    </w:p>
    <w:p w14:paraId="0D1F6629" w14:textId="77777777" w:rsidR="007115B0" w:rsidRDefault="007115B0" w:rsidP="007115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9EF0B7" w14:textId="4F021469" w:rsidR="007115B0" w:rsidRPr="00D66116" w:rsidRDefault="007115B0" w:rsidP="007115B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Perspective</w:t>
      </w:r>
      <w:r w:rsidR="00C47761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 xml:space="preserve"> on Politics</w:t>
      </w:r>
      <w:r>
        <w:rPr>
          <w:rFonts w:ascii="Times New Roman" w:hAnsi="Times New Roman" w:cs="Times New Roman"/>
        </w:rPr>
        <w:t xml:space="preserve"> is the first journal to which we </w:t>
      </w:r>
      <w:r w:rsidR="00C47761">
        <w:rPr>
          <w:rFonts w:ascii="Times New Roman" w:hAnsi="Times New Roman" w:cs="Times New Roman"/>
        </w:rPr>
        <w:t xml:space="preserve">are submitting </w:t>
      </w:r>
      <w:r w:rsidR="00D66116">
        <w:rPr>
          <w:rFonts w:ascii="Times New Roman" w:hAnsi="Times New Roman" w:cs="Times New Roman"/>
        </w:rPr>
        <w:t xml:space="preserve">this manuscript.  </w:t>
      </w:r>
      <w:r w:rsidR="00D66116">
        <w:rPr>
          <w:rFonts w:ascii="Times New Roman" w:hAnsi="Times New Roman" w:cs="Times New Roman"/>
          <w:i/>
        </w:rPr>
        <w:t>Perspectives</w:t>
      </w:r>
      <w:r w:rsidR="00EA5337">
        <w:rPr>
          <w:rFonts w:ascii="Times New Roman" w:hAnsi="Times New Roman" w:cs="Times New Roman"/>
          <w:i/>
        </w:rPr>
        <w:t xml:space="preserve"> </w:t>
      </w:r>
      <w:r w:rsidR="00EA5337">
        <w:rPr>
          <w:rFonts w:ascii="Times New Roman" w:hAnsi="Times New Roman" w:cs="Times New Roman"/>
        </w:rPr>
        <w:t xml:space="preserve">is </w:t>
      </w:r>
      <w:r w:rsidR="00706AF2">
        <w:rPr>
          <w:rFonts w:ascii="Times New Roman" w:hAnsi="Times New Roman" w:cs="Times New Roman"/>
        </w:rPr>
        <w:t>our</w:t>
      </w:r>
      <w:r w:rsidR="00EA5337">
        <w:rPr>
          <w:rFonts w:ascii="Times New Roman" w:hAnsi="Times New Roman" w:cs="Times New Roman"/>
        </w:rPr>
        <w:t xml:space="preserve"> ideal venue</w:t>
      </w:r>
      <w:r w:rsidR="00D66116">
        <w:rPr>
          <w:rFonts w:ascii="Times New Roman" w:hAnsi="Times New Roman" w:cs="Times New Roman"/>
          <w:i/>
        </w:rPr>
        <w:t xml:space="preserve"> </w:t>
      </w:r>
      <w:r w:rsidR="00D66116">
        <w:rPr>
          <w:rFonts w:ascii="Times New Roman" w:hAnsi="Times New Roman" w:cs="Times New Roman"/>
        </w:rPr>
        <w:t xml:space="preserve">for three reasons. First, </w:t>
      </w:r>
      <w:r w:rsidR="00EA5337">
        <w:rPr>
          <w:rFonts w:ascii="Times New Roman" w:hAnsi="Times New Roman" w:cs="Times New Roman"/>
        </w:rPr>
        <w:t>the article investigates</w:t>
      </w:r>
      <w:r w:rsidR="00D66116">
        <w:rPr>
          <w:rFonts w:ascii="Times New Roman" w:hAnsi="Times New Roman" w:cs="Times New Roman"/>
        </w:rPr>
        <w:t xml:space="preserve"> </w:t>
      </w:r>
      <w:r w:rsidR="00EA5337">
        <w:rPr>
          <w:rFonts w:ascii="Times New Roman" w:hAnsi="Times New Roman" w:cs="Times New Roman"/>
        </w:rPr>
        <w:t>a broadly</w:t>
      </w:r>
      <w:r w:rsidR="00D66116">
        <w:rPr>
          <w:rFonts w:ascii="Times New Roman" w:hAnsi="Times New Roman" w:cs="Times New Roman"/>
        </w:rPr>
        <w:t xml:space="preserve"> interesting</w:t>
      </w:r>
      <w:r w:rsidR="00EA5337">
        <w:rPr>
          <w:rFonts w:ascii="Times New Roman" w:hAnsi="Times New Roman" w:cs="Times New Roman"/>
        </w:rPr>
        <w:t xml:space="preserve"> and timely</w:t>
      </w:r>
      <w:r w:rsidR="00D66116">
        <w:rPr>
          <w:rFonts w:ascii="Times New Roman" w:hAnsi="Times New Roman" w:cs="Times New Roman"/>
        </w:rPr>
        <w:t xml:space="preserve"> </w:t>
      </w:r>
      <w:r w:rsidR="00EA5337">
        <w:rPr>
          <w:rFonts w:ascii="Times New Roman" w:hAnsi="Times New Roman" w:cs="Times New Roman"/>
        </w:rPr>
        <w:t xml:space="preserve">political puzzle in a creatively synthetic fashion, precisely the kind of scholarship </w:t>
      </w:r>
      <w:r w:rsidR="00EA5337" w:rsidRPr="00320BEA">
        <w:rPr>
          <w:rFonts w:ascii="Times New Roman" w:hAnsi="Times New Roman" w:cs="Times New Roman"/>
          <w:i/>
        </w:rPr>
        <w:t>Perspectives</w:t>
      </w:r>
      <w:r w:rsidR="00EA5337">
        <w:rPr>
          <w:rFonts w:ascii="Times New Roman" w:hAnsi="Times New Roman" w:cs="Times New Roman"/>
          <w:i/>
        </w:rPr>
        <w:t xml:space="preserve"> </w:t>
      </w:r>
      <w:r w:rsidR="00EA5337">
        <w:rPr>
          <w:rFonts w:ascii="Times New Roman" w:hAnsi="Times New Roman" w:cs="Times New Roman"/>
        </w:rPr>
        <w:t>seeks to foster</w:t>
      </w:r>
      <w:r w:rsidR="00D66116">
        <w:rPr>
          <w:rFonts w:ascii="Times New Roman" w:hAnsi="Times New Roman" w:cs="Times New Roman"/>
        </w:rPr>
        <w:t xml:space="preserve">: namely, what (if anything) is the ideological </w:t>
      </w:r>
      <w:r w:rsidR="00EA5337">
        <w:rPr>
          <w:rFonts w:ascii="Times New Roman" w:hAnsi="Times New Roman" w:cs="Times New Roman"/>
        </w:rPr>
        <w:t>character of one of the most significant and still perplexing</w:t>
      </w:r>
      <w:r w:rsidR="00D66116">
        <w:rPr>
          <w:rFonts w:ascii="Times New Roman" w:hAnsi="Times New Roman" w:cs="Times New Roman"/>
        </w:rPr>
        <w:t xml:space="preserve"> </w:t>
      </w:r>
      <w:r w:rsidR="00EA5337">
        <w:rPr>
          <w:rFonts w:ascii="Times New Roman" w:hAnsi="Times New Roman" w:cs="Times New Roman"/>
        </w:rPr>
        <w:t>political movements of the past decade</w:t>
      </w:r>
      <w:r w:rsidR="00063223">
        <w:rPr>
          <w:rFonts w:ascii="Times New Roman" w:hAnsi="Times New Roman" w:cs="Times New Roman"/>
        </w:rPr>
        <w:t>?</w:t>
      </w:r>
      <w:r w:rsidR="00D66116">
        <w:rPr>
          <w:rFonts w:ascii="Times New Roman" w:hAnsi="Times New Roman" w:cs="Times New Roman"/>
        </w:rPr>
        <w:t xml:space="preserve"> </w:t>
      </w:r>
      <w:r w:rsidR="00063223">
        <w:rPr>
          <w:rFonts w:ascii="Times New Roman" w:hAnsi="Times New Roman" w:cs="Times New Roman"/>
        </w:rPr>
        <w:t>The puzzling nature of the Tea Party’s contradictory ideological currents</w:t>
      </w:r>
      <w:r w:rsidR="00D66116">
        <w:rPr>
          <w:rFonts w:ascii="Times New Roman" w:hAnsi="Times New Roman" w:cs="Times New Roman"/>
        </w:rPr>
        <w:t xml:space="preserve"> has been raised in both the popular and scholarly press, yet </w:t>
      </w:r>
      <w:r w:rsidR="00063223">
        <w:rPr>
          <w:rFonts w:ascii="Times New Roman" w:hAnsi="Times New Roman" w:cs="Times New Roman"/>
        </w:rPr>
        <w:t>scholars still have no especially satisfying explanation.</w:t>
      </w:r>
      <w:r w:rsidR="00D66116">
        <w:rPr>
          <w:rFonts w:ascii="Times New Roman" w:hAnsi="Times New Roman" w:cs="Times New Roman"/>
        </w:rPr>
        <w:t xml:space="preserve"> </w:t>
      </w:r>
      <w:r w:rsidR="00063223">
        <w:rPr>
          <w:rFonts w:ascii="Times New Roman" w:hAnsi="Times New Roman" w:cs="Times New Roman"/>
        </w:rPr>
        <w:t>This is important because, a</w:t>
      </w:r>
      <w:r w:rsidR="00D66116">
        <w:rPr>
          <w:rFonts w:ascii="Times New Roman" w:hAnsi="Times New Roman" w:cs="Times New Roman"/>
        </w:rPr>
        <w:t xml:space="preserve">s we suggest at the end of the article, if </w:t>
      </w:r>
      <w:r w:rsidR="00063223">
        <w:rPr>
          <w:rFonts w:ascii="Times New Roman" w:hAnsi="Times New Roman" w:cs="Times New Roman"/>
        </w:rPr>
        <w:t xml:space="preserve">Tea </w:t>
      </w:r>
      <w:r w:rsidR="00D66116">
        <w:rPr>
          <w:rFonts w:ascii="Times New Roman" w:hAnsi="Times New Roman" w:cs="Times New Roman"/>
        </w:rPr>
        <w:t xml:space="preserve">Party support is </w:t>
      </w:r>
      <w:r w:rsidR="00063223">
        <w:rPr>
          <w:rFonts w:ascii="Times New Roman" w:hAnsi="Times New Roman" w:cs="Times New Roman"/>
        </w:rPr>
        <w:t>partially</w:t>
      </w:r>
      <w:r w:rsidR="00D66116">
        <w:rPr>
          <w:rFonts w:ascii="Times New Roman" w:hAnsi="Times New Roman" w:cs="Times New Roman"/>
        </w:rPr>
        <w:t xml:space="preserve"> driven by </w:t>
      </w:r>
      <w:r w:rsidR="00063223">
        <w:rPr>
          <w:rFonts w:ascii="Times New Roman" w:hAnsi="Times New Roman" w:cs="Times New Roman"/>
        </w:rPr>
        <w:t xml:space="preserve">a </w:t>
      </w:r>
      <w:proofErr w:type="spellStart"/>
      <w:r w:rsidR="00D66116">
        <w:rPr>
          <w:rFonts w:ascii="Times New Roman" w:hAnsi="Times New Roman" w:cs="Times New Roman"/>
        </w:rPr>
        <w:t>misarchis</w:t>
      </w:r>
      <w:r w:rsidR="00063223">
        <w:rPr>
          <w:rFonts w:ascii="Times New Roman" w:hAnsi="Times New Roman" w:cs="Times New Roman"/>
        </w:rPr>
        <w:t>t</w:t>
      </w:r>
      <w:proofErr w:type="spellEnd"/>
      <w:r w:rsidR="00063223">
        <w:rPr>
          <w:rFonts w:ascii="Times New Roman" w:hAnsi="Times New Roman" w:cs="Times New Roman"/>
        </w:rPr>
        <w:t xml:space="preserve"> ideology</w:t>
      </w:r>
      <w:r w:rsidR="00D66116">
        <w:rPr>
          <w:rFonts w:ascii="Times New Roman" w:hAnsi="Times New Roman" w:cs="Times New Roman"/>
        </w:rPr>
        <w:t xml:space="preserve">, then it is unlikely to </w:t>
      </w:r>
      <w:r w:rsidR="00063223">
        <w:rPr>
          <w:rFonts w:ascii="Times New Roman" w:hAnsi="Times New Roman" w:cs="Times New Roman"/>
        </w:rPr>
        <w:t>disappear</w:t>
      </w:r>
      <w:r w:rsidR="00D66116">
        <w:rPr>
          <w:rFonts w:ascii="Times New Roman" w:hAnsi="Times New Roman" w:cs="Times New Roman"/>
        </w:rPr>
        <w:t xml:space="preserve"> as a movement after Obama leaves office or the econom</w:t>
      </w:r>
      <w:r w:rsidR="00063223">
        <w:rPr>
          <w:rFonts w:ascii="Times New Roman" w:hAnsi="Times New Roman" w:cs="Times New Roman"/>
        </w:rPr>
        <w:t>y</w:t>
      </w:r>
      <w:r w:rsidR="00D66116">
        <w:rPr>
          <w:rFonts w:ascii="Times New Roman" w:hAnsi="Times New Roman" w:cs="Times New Roman"/>
        </w:rPr>
        <w:t xml:space="preserve"> </w:t>
      </w:r>
      <w:r w:rsidR="00063223">
        <w:rPr>
          <w:rFonts w:ascii="Times New Roman" w:hAnsi="Times New Roman" w:cs="Times New Roman"/>
        </w:rPr>
        <w:t>recovers</w:t>
      </w:r>
      <w:r w:rsidR="00D66116">
        <w:rPr>
          <w:rFonts w:ascii="Times New Roman" w:hAnsi="Times New Roman" w:cs="Times New Roman"/>
        </w:rPr>
        <w:t>. In short, if we are correct, the</w:t>
      </w:r>
      <w:r w:rsidR="00072BB9">
        <w:rPr>
          <w:rFonts w:ascii="Times New Roman" w:hAnsi="Times New Roman" w:cs="Times New Roman"/>
        </w:rPr>
        <w:t>n</w:t>
      </w:r>
      <w:r w:rsidR="00063223">
        <w:rPr>
          <w:rFonts w:ascii="Times New Roman" w:hAnsi="Times New Roman" w:cs="Times New Roman"/>
        </w:rPr>
        <w:t xml:space="preserve"> the </w:t>
      </w:r>
      <w:proofErr w:type="gramStart"/>
      <w:r w:rsidR="00063223">
        <w:rPr>
          <w:rFonts w:ascii="Times New Roman" w:hAnsi="Times New Roman" w:cs="Times New Roman"/>
        </w:rPr>
        <w:t>tendency which the Tea Party reflects</w:t>
      </w:r>
      <w:proofErr w:type="gramEnd"/>
      <w:r w:rsidR="00063223">
        <w:rPr>
          <w:rFonts w:ascii="Times New Roman" w:hAnsi="Times New Roman" w:cs="Times New Roman"/>
        </w:rPr>
        <w:t xml:space="preserve"> is</w:t>
      </w:r>
      <w:r w:rsidR="00D66116">
        <w:rPr>
          <w:rFonts w:ascii="Times New Roman" w:hAnsi="Times New Roman" w:cs="Times New Roman"/>
        </w:rPr>
        <w:t xml:space="preserve"> likely here to stay </w:t>
      </w:r>
      <w:r w:rsidR="00063223">
        <w:rPr>
          <w:rFonts w:ascii="Times New Roman" w:hAnsi="Times New Roman" w:cs="Times New Roman"/>
        </w:rPr>
        <w:t>and</w:t>
      </w:r>
      <w:r w:rsidR="00D66116">
        <w:rPr>
          <w:rFonts w:ascii="Times New Roman" w:hAnsi="Times New Roman" w:cs="Times New Roman"/>
        </w:rPr>
        <w:t xml:space="preserve"> its influence on politics</w:t>
      </w:r>
      <w:r w:rsidR="00063223">
        <w:rPr>
          <w:rFonts w:ascii="Times New Roman" w:hAnsi="Times New Roman" w:cs="Times New Roman"/>
        </w:rPr>
        <w:t xml:space="preserve"> would </w:t>
      </w:r>
      <w:r w:rsidR="00CA650D">
        <w:rPr>
          <w:rFonts w:ascii="Times New Roman" w:hAnsi="Times New Roman" w:cs="Times New Roman"/>
        </w:rPr>
        <w:t>require more scholarly attention than</w:t>
      </w:r>
      <w:r w:rsidR="00063223">
        <w:rPr>
          <w:rFonts w:ascii="Times New Roman" w:hAnsi="Times New Roman" w:cs="Times New Roman"/>
        </w:rPr>
        <w:t xml:space="preserve"> </w:t>
      </w:r>
      <w:r w:rsidR="00CA650D">
        <w:rPr>
          <w:rFonts w:ascii="Times New Roman" w:hAnsi="Times New Roman" w:cs="Times New Roman"/>
        </w:rPr>
        <w:t>implied by most previous research which doubts the existence of a serious and unique ideological character in Tea Party support</w:t>
      </w:r>
      <w:r w:rsidR="00D66116">
        <w:rPr>
          <w:rFonts w:ascii="Times New Roman" w:hAnsi="Times New Roman" w:cs="Times New Roman"/>
        </w:rPr>
        <w:t xml:space="preserve">. Second, we </w:t>
      </w:r>
      <w:r w:rsidR="00CA650D">
        <w:rPr>
          <w:rFonts w:ascii="Times New Roman" w:hAnsi="Times New Roman" w:cs="Times New Roman"/>
        </w:rPr>
        <w:t xml:space="preserve">are submitting to </w:t>
      </w:r>
      <w:r w:rsidR="00D66116">
        <w:rPr>
          <w:rFonts w:ascii="Times New Roman" w:hAnsi="Times New Roman" w:cs="Times New Roman"/>
          <w:i/>
        </w:rPr>
        <w:t xml:space="preserve">Perspectives </w:t>
      </w:r>
      <w:r w:rsidR="00D66116">
        <w:rPr>
          <w:rFonts w:ascii="Times New Roman" w:hAnsi="Times New Roman" w:cs="Times New Roman"/>
        </w:rPr>
        <w:t xml:space="preserve">because it is a </w:t>
      </w:r>
      <w:r w:rsidR="00CA650D">
        <w:rPr>
          <w:rFonts w:ascii="Times New Roman" w:hAnsi="Times New Roman" w:cs="Times New Roman"/>
        </w:rPr>
        <w:t>generalist rather than specialist politics</w:t>
      </w:r>
      <w:r w:rsidR="00D66116">
        <w:rPr>
          <w:rFonts w:ascii="Times New Roman" w:hAnsi="Times New Roman" w:cs="Times New Roman"/>
        </w:rPr>
        <w:t xml:space="preserve"> journal</w:t>
      </w:r>
      <w:r w:rsidR="00CA650D">
        <w:rPr>
          <w:rFonts w:ascii="Times New Roman" w:hAnsi="Times New Roman" w:cs="Times New Roman"/>
        </w:rPr>
        <w:t xml:space="preserve"> and our approach is emphatically generalist. </w:t>
      </w:r>
      <w:r w:rsidR="00D66116">
        <w:rPr>
          <w:rFonts w:ascii="Times New Roman" w:hAnsi="Times New Roman" w:cs="Times New Roman"/>
        </w:rPr>
        <w:t xml:space="preserve">Because </w:t>
      </w:r>
      <w:r w:rsidR="00CA650D">
        <w:rPr>
          <w:rFonts w:ascii="Times New Roman" w:hAnsi="Times New Roman" w:cs="Times New Roman"/>
        </w:rPr>
        <w:t>we draw on</w:t>
      </w:r>
      <w:r w:rsidR="00D66116">
        <w:rPr>
          <w:rFonts w:ascii="Times New Roman" w:hAnsi="Times New Roman" w:cs="Times New Roman"/>
        </w:rPr>
        <w:t xml:space="preserve"> political theory and</w:t>
      </w:r>
      <w:r w:rsidR="00CA650D">
        <w:rPr>
          <w:rFonts w:ascii="Times New Roman" w:hAnsi="Times New Roman" w:cs="Times New Roman"/>
        </w:rPr>
        <w:t xml:space="preserve"> political science</w:t>
      </w:r>
      <w:r w:rsidR="00D66116">
        <w:rPr>
          <w:rFonts w:ascii="Times New Roman" w:hAnsi="Times New Roman" w:cs="Times New Roman"/>
        </w:rPr>
        <w:t>,</w:t>
      </w:r>
      <w:r w:rsidR="00CA650D">
        <w:rPr>
          <w:rFonts w:ascii="Times New Roman" w:hAnsi="Times New Roman" w:cs="Times New Roman"/>
        </w:rPr>
        <w:t xml:space="preserve"> and we use both intellectual history and statistical tests as support for our argument, an article of this kind </w:t>
      </w:r>
      <w:r w:rsidR="00D66116">
        <w:rPr>
          <w:rFonts w:ascii="Times New Roman" w:hAnsi="Times New Roman" w:cs="Times New Roman"/>
        </w:rPr>
        <w:t>would</w:t>
      </w:r>
      <w:r w:rsidR="00CA650D">
        <w:rPr>
          <w:rFonts w:ascii="Times New Roman" w:hAnsi="Times New Roman" w:cs="Times New Roman"/>
        </w:rPr>
        <w:t xml:space="preserve"> </w:t>
      </w:r>
      <w:r w:rsidR="00577E82">
        <w:rPr>
          <w:rFonts w:ascii="Times New Roman" w:hAnsi="Times New Roman" w:cs="Times New Roman"/>
        </w:rPr>
        <w:t xml:space="preserve">only fit in </w:t>
      </w:r>
      <w:r w:rsidR="00CA650D">
        <w:rPr>
          <w:rFonts w:ascii="Times New Roman" w:hAnsi="Times New Roman" w:cs="Times New Roman"/>
        </w:rPr>
        <w:t>a generalist</w:t>
      </w:r>
      <w:r w:rsidR="00D66116">
        <w:rPr>
          <w:rFonts w:ascii="Times New Roman" w:hAnsi="Times New Roman" w:cs="Times New Roman"/>
        </w:rPr>
        <w:t xml:space="preserve"> journal</w:t>
      </w:r>
      <w:r w:rsidR="00CA650D">
        <w:rPr>
          <w:rFonts w:ascii="Times New Roman" w:hAnsi="Times New Roman" w:cs="Times New Roman"/>
        </w:rPr>
        <w:t xml:space="preserve"> with as wide and sophisticated a readership as </w:t>
      </w:r>
      <w:r w:rsidR="00CA650D" w:rsidRPr="00320BEA">
        <w:rPr>
          <w:rFonts w:ascii="Times New Roman" w:hAnsi="Times New Roman" w:cs="Times New Roman"/>
          <w:i/>
        </w:rPr>
        <w:t>Perspectives</w:t>
      </w:r>
      <w:r w:rsidR="00D66116">
        <w:rPr>
          <w:rFonts w:ascii="Times New Roman" w:hAnsi="Times New Roman" w:cs="Times New Roman"/>
        </w:rPr>
        <w:t>.</w:t>
      </w:r>
      <w:r w:rsidR="00577E82">
        <w:rPr>
          <w:rFonts w:ascii="Times New Roman" w:hAnsi="Times New Roman" w:cs="Times New Roman"/>
        </w:rPr>
        <w:t xml:space="preserve"> </w:t>
      </w:r>
      <w:r w:rsidR="00D66116">
        <w:rPr>
          <w:rFonts w:ascii="Times New Roman" w:hAnsi="Times New Roman" w:cs="Times New Roman"/>
        </w:rPr>
        <w:t xml:space="preserve">Third, </w:t>
      </w:r>
      <w:r w:rsidR="00577E82">
        <w:rPr>
          <w:rFonts w:ascii="Times New Roman" w:hAnsi="Times New Roman" w:cs="Times New Roman"/>
        </w:rPr>
        <w:t>we believe that our</w:t>
      </w:r>
      <w:r w:rsidR="00D66116">
        <w:rPr>
          <w:rFonts w:ascii="Times New Roman" w:hAnsi="Times New Roman" w:cs="Times New Roman"/>
        </w:rPr>
        <w:t xml:space="preserve"> paper is</w:t>
      </w:r>
      <w:r w:rsidR="00577E82">
        <w:rPr>
          <w:rFonts w:ascii="Times New Roman" w:hAnsi="Times New Roman" w:cs="Times New Roman"/>
        </w:rPr>
        <w:t xml:space="preserve"> a valuable example of</w:t>
      </w:r>
      <w:r w:rsidR="00D66116">
        <w:rPr>
          <w:rFonts w:ascii="Times New Roman" w:hAnsi="Times New Roman" w:cs="Times New Roman"/>
        </w:rPr>
        <w:t xml:space="preserve"> how political theorists and quantitative methodologists </w:t>
      </w:r>
      <w:r w:rsidR="00072BB9">
        <w:rPr>
          <w:rFonts w:ascii="Times New Roman" w:hAnsi="Times New Roman" w:cs="Times New Roman"/>
        </w:rPr>
        <w:t xml:space="preserve">can </w:t>
      </w:r>
      <w:r w:rsidR="00D66116">
        <w:rPr>
          <w:rFonts w:ascii="Times New Roman" w:hAnsi="Times New Roman" w:cs="Times New Roman"/>
        </w:rPr>
        <w:t xml:space="preserve">collaborate to answer questions that neither can answer on their own. A common critique of many quantitative studies in political science is that they are theoretically weak, and overly focused on methods </w:t>
      </w:r>
      <w:r w:rsidR="00577E82">
        <w:rPr>
          <w:rFonts w:ascii="Times New Roman" w:hAnsi="Times New Roman" w:cs="Times New Roman"/>
        </w:rPr>
        <w:t>rather than</w:t>
      </w:r>
      <w:r w:rsidR="00D66116">
        <w:rPr>
          <w:rFonts w:ascii="Times New Roman" w:hAnsi="Times New Roman" w:cs="Times New Roman"/>
        </w:rPr>
        <w:t xml:space="preserve"> problems. A common critique of political </w:t>
      </w:r>
      <w:r w:rsidR="00577E82">
        <w:rPr>
          <w:rFonts w:ascii="Times New Roman" w:hAnsi="Times New Roman" w:cs="Times New Roman"/>
        </w:rPr>
        <w:t xml:space="preserve">theory </w:t>
      </w:r>
      <w:r w:rsidR="00D66116">
        <w:rPr>
          <w:rFonts w:ascii="Times New Roman" w:hAnsi="Times New Roman" w:cs="Times New Roman"/>
        </w:rPr>
        <w:t xml:space="preserve">is </w:t>
      </w:r>
      <w:r w:rsidR="00072BB9">
        <w:rPr>
          <w:rFonts w:ascii="Times New Roman" w:hAnsi="Times New Roman" w:cs="Times New Roman"/>
        </w:rPr>
        <w:t xml:space="preserve">that while interpretations of contemporary political life might be interesting or insightful, they </w:t>
      </w:r>
      <w:r w:rsidR="00577E82">
        <w:rPr>
          <w:rFonts w:ascii="Times New Roman" w:hAnsi="Times New Roman" w:cs="Times New Roman"/>
        </w:rPr>
        <w:t>can be overly abstract or empirically unsophisticated</w:t>
      </w:r>
      <w:r w:rsidR="00072BB9">
        <w:rPr>
          <w:rFonts w:ascii="Times New Roman" w:hAnsi="Times New Roman" w:cs="Times New Roman"/>
        </w:rPr>
        <w:t xml:space="preserve">. </w:t>
      </w:r>
      <w:r w:rsidR="00577E82">
        <w:rPr>
          <w:rFonts w:ascii="Times New Roman" w:hAnsi="Times New Roman" w:cs="Times New Roman"/>
        </w:rPr>
        <w:t>By</w:t>
      </w:r>
      <w:r w:rsidR="00072BB9">
        <w:rPr>
          <w:rFonts w:ascii="Times New Roman" w:hAnsi="Times New Roman" w:cs="Times New Roman"/>
        </w:rPr>
        <w:t xml:space="preserve"> </w:t>
      </w:r>
      <w:r w:rsidR="00577E82">
        <w:rPr>
          <w:rFonts w:ascii="Times New Roman" w:hAnsi="Times New Roman" w:cs="Times New Roman"/>
        </w:rPr>
        <w:t xml:space="preserve">taking these critiques </w:t>
      </w:r>
      <w:r w:rsidR="00577E82">
        <w:rPr>
          <w:rFonts w:ascii="Times New Roman" w:hAnsi="Times New Roman" w:cs="Times New Roman"/>
        </w:rPr>
        <w:lastRenderedPageBreak/>
        <w:t>seriously and approaching an important question with both traditions at once</w:t>
      </w:r>
      <w:r w:rsidR="00072BB9">
        <w:rPr>
          <w:rFonts w:ascii="Times New Roman" w:hAnsi="Times New Roman" w:cs="Times New Roman"/>
        </w:rPr>
        <w:t xml:space="preserve">, </w:t>
      </w:r>
      <w:r w:rsidR="00577E82">
        <w:rPr>
          <w:rFonts w:ascii="Times New Roman" w:hAnsi="Times New Roman" w:cs="Times New Roman"/>
        </w:rPr>
        <w:t>we hope this article</w:t>
      </w:r>
      <w:r w:rsidR="00072BB9">
        <w:rPr>
          <w:rFonts w:ascii="Times New Roman" w:hAnsi="Times New Roman" w:cs="Times New Roman"/>
        </w:rPr>
        <w:t xml:space="preserve"> combines the strengths </w:t>
      </w:r>
      <w:bookmarkStart w:id="0" w:name="_GoBack"/>
      <w:r w:rsidR="00577E82">
        <w:rPr>
          <w:rFonts w:ascii="Times New Roman" w:hAnsi="Times New Roman" w:cs="Times New Roman"/>
        </w:rPr>
        <w:t>and minimizes the weaknesses of both.</w:t>
      </w:r>
      <w:bookmarkEnd w:id="0"/>
    </w:p>
    <w:sectPr w:rsidR="007115B0" w:rsidRPr="00D66116" w:rsidSect="004F25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B0"/>
    <w:rsid w:val="00063223"/>
    <w:rsid w:val="00072BB9"/>
    <w:rsid w:val="00320BEA"/>
    <w:rsid w:val="004F256E"/>
    <w:rsid w:val="00577E82"/>
    <w:rsid w:val="005C6066"/>
    <w:rsid w:val="00706AF2"/>
    <w:rsid w:val="007115B0"/>
    <w:rsid w:val="009D192E"/>
    <w:rsid w:val="00C47761"/>
    <w:rsid w:val="00CA650D"/>
    <w:rsid w:val="00D66116"/>
    <w:rsid w:val="00EA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81A5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9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92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9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92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584</Words>
  <Characters>3334</Characters>
  <Application>Microsoft Macintosh Word</Application>
  <DocSecurity>0</DocSecurity>
  <Lines>27</Lines>
  <Paragraphs>7</Paragraphs>
  <ScaleCrop>false</ScaleCrop>
  <Company>soton</Company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Havercroft J.J.</dc:creator>
  <cp:keywords/>
  <dc:description/>
  <cp:lastModifiedBy>Havercroft J.J.</cp:lastModifiedBy>
  <cp:revision>7</cp:revision>
  <dcterms:created xsi:type="dcterms:W3CDTF">2015-07-10T14:33:00Z</dcterms:created>
  <dcterms:modified xsi:type="dcterms:W3CDTF">2015-07-10T16:04:00Z</dcterms:modified>
</cp:coreProperties>
</file>